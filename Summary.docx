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15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Overview of the statistical analysis:</w:t>
      </w:r>
    </w:p>
    <w:p w:rsidR="00000000" w:rsidDel="00000000" w:rsidP="00000000" w:rsidRDefault="00000000" w:rsidRPr="00000000" w14:paraId="00000002">
      <w:pPr>
        <w:numPr>
          <w:ilvl w:val="1"/>
          <w:numId w:val="1"/>
        </w:numPr>
        <w:spacing w:after="0" w:before="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 purpose of the analysis is well defined. </w:t>
      </w:r>
      <w:r w:rsidDel="00000000" w:rsidR="00000000" w:rsidRPr="00000000">
        <w:rPr>
          <w:rFonts w:ascii="Roboto" w:cs="Roboto" w:eastAsia="Roboto" w:hAnsi="Roboto"/>
          <w:b w:val="1"/>
          <w:color w:val="2b2b2b"/>
          <w:sz w:val="24"/>
          <w:szCs w:val="24"/>
          <w:rtl w:val="0"/>
        </w:rPr>
        <w:t xml:space="preserve">(3 pt)</w:t>
      </w:r>
      <w:r w:rsidDel="00000000" w:rsidR="00000000" w:rsidRPr="00000000">
        <w:rPr>
          <w:rtl w:val="0"/>
        </w:rPr>
      </w:r>
    </w:p>
    <w:p w:rsidR="00000000" w:rsidDel="00000000" w:rsidP="00000000" w:rsidRDefault="00000000" w:rsidRPr="00000000" w14:paraId="00000003">
      <w:pPr>
        <w:numPr>
          <w:ilvl w:val="0"/>
          <w:numId w:val="1"/>
        </w:numPr>
        <w:spacing w:after="0" w:before="15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Results:</w:t>
      </w:r>
    </w:p>
    <w:p w:rsidR="00000000" w:rsidDel="00000000" w:rsidP="00000000" w:rsidRDefault="00000000" w:rsidRPr="00000000" w14:paraId="00000004">
      <w:pPr>
        <w:numPr>
          <w:ilvl w:val="1"/>
          <w:numId w:val="1"/>
        </w:numPr>
        <w:spacing w:after="0" w:before="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There is a bulleted list that addresses the three key differences in weather between June and December. </w:t>
      </w:r>
      <w:r w:rsidDel="00000000" w:rsidR="00000000" w:rsidRPr="00000000">
        <w:rPr>
          <w:rFonts w:ascii="Roboto" w:cs="Roboto" w:eastAsia="Roboto" w:hAnsi="Roboto"/>
          <w:b w:val="1"/>
          <w:color w:val="2b2b2b"/>
          <w:sz w:val="24"/>
          <w:szCs w:val="24"/>
          <w:rtl w:val="0"/>
        </w:rPr>
        <w:t xml:space="preserve">(6 pt)</w:t>
      </w:r>
      <w:r w:rsidDel="00000000" w:rsidR="00000000" w:rsidRPr="00000000">
        <w:rPr>
          <w:rtl w:val="0"/>
        </w:rPr>
      </w:r>
    </w:p>
    <w:p w:rsidR="00000000" w:rsidDel="00000000" w:rsidP="00000000" w:rsidRDefault="00000000" w:rsidRPr="00000000" w14:paraId="00000005">
      <w:pPr>
        <w:numPr>
          <w:ilvl w:val="0"/>
          <w:numId w:val="1"/>
        </w:numPr>
        <w:spacing w:after="0" w:before="15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Summary:</w:t>
      </w:r>
    </w:p>
    <w:p w:rsidR="00000000" w:rsidDel="00000000" w:rsidP="00000000" w:rsidRDefault="00000000" w:rsidRPr="00000000" w14:paraId="00000006">
      <w:pPr>
        <w:numPr>
          <w:ilvl w:val="1"/>
          <w:numId w:val="1"/>
        </w:numPr>
        <w:spacing w:after="280" w:before="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There is a high-level summary of the results and there are two additional queries to perform to gather more weather data for June and December. </w:t>
      </w:r>
      <w:r w:rsidDel="00000000" w:rsidR="00000000" w:rsidRPr="00000000">
        <w:rPr>
          <w:rFonts w:ascii="Roboto" w:cs="Roboto" w:eastAsia="Roboto" w:hAnsi="Roboto"/>
          <w:b w:val="1"/>
          <w:color w:val="2b2b2b"/>
          <w:sz w:val="24"/>
          <w:szCs w:val="24"/>
          <w:rtl w:val="0"/>
        </w:rPr>
        <w:t xml:space="preserve">(5 pt)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Business Proposal</w:t>
      </w:r>
    </w:p>
    <w:p w:rsidR="00000000" w:rsidDel="00000000" w:rsidP="00000000" w:rsidRDefault="00000000" w:rsidRPr="00000000" w14:paraId="00000009">
      <w:pPr>
        <w:rPr>
          <w:color w:val="2b2b2b"/>
          <w:sz w:val="28"/>
          <w:szCs w:val="28"/>
        </w:rPr>
      </w:pPr>
      <w:r w:rsidDel="00000000" w:rsidR="00000000" w:rsidRPr="00000000">
        <w:rPr>
          <w:color w:val="2b2b2b"/>
          <w:sz w:val="28"/>
          <w:szCs w:val="28"/>
          <w:rtl w:val="0"/>
        </w:rPr>
        <w:t xml:space="preserve">Overview:</w:t>
      </w:r>
    </w:p>
    <w:p w:rsidR="00000000" w:rsidDel="00000000" w:rsidP="00000000" w:rsidRDefault="00000000" w:rsidRPr="00000000" w14:paraId="0000000A">
      <w:pPr>
        <w:rPr>
          <w:sz w:val="28"/>
          <w:szCs w:val="28"/>
        </w:rPr>
      </w:pPr>
      <w:r w:rsidDel="00000000" w:rsidR="00000000" w:rsidRPr="00000000">
        <w:rPr>
          <w:color w:val="2b2b2b"/>
          <w:sz w:val="28"/>
          <w:szCs w:val="28"/>
          <w:rtl w:val="0"/>
        </w:rPr>
        <w:t xml:space="preserve">Oahu, Hawaii is the perfect location for a new </w:t>
      </w:r>
      <w:r w:rsidDel="00000000" w:rsidR="00000000" w:rsidRPr="00000000">
        <w:rPr>
          <w:sz w:val="28"/>
          <w:szCs w:val="28"/>
          <w:rtl w:val="0"/>
        </w:rPr>
        <w:t xml:space="preserve">Surf and Ice Cream Shack.  The weather is ideal, and nothing is better than a day surfing followed by some excellent ice cream.   To demonstrate the ideal weather conditions in Oahu, Hawaii, statistical analysis of temperature data from various weather stations in the vicinity will be calculated for the two extreme months: June and December.</w:t>
      </w:r>
    </w:p>
    <w:p w:rsidR="00000000" w:rsidDel="00000000" w:rsidP="00000000" w:rsidRDefault="00000000" w:rsidRPr="00000000" w14:paraId="0000000B">
      <w:pPr>
        <w:rPr>
          <w:sz w:val="28"/>
          <w:szCs w:val="28"/>
        </w:rPr>
      </w:pPr>
      <w:r w:rsidDel="00000000" w:rsidR="00000000" w:rsidRPr="00000000">
        <w:rPr>
          <w:sz w:val="28"/>
          <w:szCs w:val="28"/>
          <w:rtl w:val="0"/>
        </w:rPr>
        <w:t xml:space="preserve">An SQLite (a </w:t>
      </w:r>
      <w:r w:rsidDel="00000000" w:rsidR="00000000" w:rsidRPr="00000000">
        <w:rPr>
          <w:color w:val="4d5156"/>
          <w:sz w:val="28"/>
          <w:szCs w:val="28"/>
          <w:highlight w:val="white"/>
          <w:rtl w:val="0"/>
        </w:rPr>
        <w:t xml:space="preserve">self-contained database engine)</w:t>
      </w:r>
      <w:r w:rsidDel="00000000" w:rsidR="00000000" w:rsidRPr="00000000">
        <w:rPr>
          <w:sz w:val="28"/>
          <w:szCs w:val="28"/>
          <w:rtl w:val="0"/>
        </w:rPr>
        <w:t xml:space="preserve"> database containing weather data from 2010-01-01 to 2017-08-23 collected at nine weather stations around the island of Oahu was provided.  The database contained two datasets: Measurements and Stations.  The Measurements had a total of 19,550 observations and two weather measurements: temperature and precipitation.</w:t>
      </w:r>
    </w:p>
    <w:p w:rsidR="00000000" w:rsidDel="00000000" w:rsidP="00000000" w:rsidRDefault="00000000" w:rsidRPr="00000000" w14:paraId="0000000C">
      <w:pPr>
        <w:rPr>
          <w:sz w:val="28"/>
          <w:szCs w:val="28"/>
        </w:rPr>
      </w:pPr>
      <w:r w:rsidDel="00000000" w:rsidR="00000000" w:rsidRPr="00000000">
        <w:rPr>
          <w:sz w:val="28"/>
          <w:szCs w:val="28"/>
          <w:rtl w:val="0"/>
        </w:rPr>
        <w:t xml:space="preserve">The analysis that will be discussed concerns only the temperature measurements.</w:t>
      </w:r>
    </w:p>
    <w:p w:rsidR="00000000" w:rsidDel="00000000" w:rsidP="00000000" w:rsidRDefault="00000000" w:rsidRPr="00000000" w14:paraId="0000000D">
      <w:pPr>
        <w:rPr>
          <w:sz w:val="28"/>
          <w:szCs w:val="28"/>
        </w:rPr>
      </w:pPr>
      <w:r w:rsidDel="00000000" w:rsidR="00000000" w:rsidRPr="00000000">
        <w:rPr>
          <w:sz w:val="28"/>
          <w:szCs w:val="28"/>
          <w:rtl w:val="0"/>
        </w:rPr>
        <w:t xml:space="preserve">Results:</w:t>
      </w:r>
    </w:p>
    <w:p w:rsidR="00000000" w:rsidDel="00000000" w:rsidP="00000000" w:rsidRDefault="00000000" w:rsidRPr="00000000" w14:paraId="0000000E">
      <w:pPr>
        <w:rPr>
          <w:sz w:val="28"/>
          <w:szCs w:val="28"/>
        </w:rPr>
      </w:pPr>
      <w:r w:rsidDel="00000000" w:rsidR="00000000" w:rsidRPr="00000000">
        <w:rPr>
          <w:sz w:val="28"/>
          <w:szCs w:val="28"/>
          <w:rtl w:val="0"/>
        </w:rPr>
        <w:t xml:space="preserve">Univariate statistics were calculated for the month of June and December for all the years that the data were collected.</w:t>
      </w:r>
    </w:p>
    <w:p w:rsidR="00000000" w:rsidDel="00000000" w:rsidP="00000000" w:rsidRDefault="00000000" w:rsidRPr="00000000" w14:paraId="0000000F">
      <w:pPr>
        <w:rPr>
          <w:sz w:val="28"/>
          <w:szCs w:val="28"/>
        </w:rPr>
      </w:pPr>
      <w:r w:rsidDel="00000000" w:rsidR="00000000" w:rsidRPr="00000000">
        <w:rPr>
          <w:sz w:val="28"/>
          <w:szCs w:val="28"/>
        </w:rPr>
        <w:drawing>
          <wp:inline distB="0" distT="0" distL="0" distR="0">
            <wp:extent cx="1371791" cy="2086266"/>
            <wp:effectExtent b="0" l="0" r="0" t="0"/>
            <wp:docPr descr="Table&#10;&#10;Description automatically generated" id="7" name="image3.png"/>
            <a:graphic>
              <a:graphicData uri="http://schemas.openxmlformats.org/drawingml/2006/picture">
                <pic:pic>
                  <pic:nvPicPr>
                    <pic:cNvPr descr="Table&#10;&#10;Description automatically generated" id="0" name="image3.png"/>
                    <pic:cNvPicPr preferRelativeResize="0"/>
                  </pic:nvPicPr>
                  <pic:blipFill>
                    <a:blip r:embed="rId7"/>
                    <a:srcRect b="0" l="0" r="0" t="0"/>
                    <a:stretch>
                      <a:fillRect/>
                    </a:stretch>
                  </pic:blipFill>
                  <pic:spPr>
                    <a:xfrm>
                      <a:off x="0" y="0"/>
                      <a:ext cx="1371791" cy="2086266"/>
                    </a:xfrm>
                    <a:prstGeom prst="rect"/>
                    <a:ln/>
                  </pic:spPr>
                </pic:pic>
              </a:graphicData>
            </a:graphic>
          </wp:inline>
        </w:drawing>
      </w:r>
      <w:r w:rsidDel="00000000" w:rsidR="00000000" w:rsidRPr="00000000">
        <w:rPr>
          <w:sz w:val="28"/>
          <w:szCs w:val="28"/>
        </w:rPr>
        <w:drawing>
          <wp:inline distB="0" distT="0" distL="0" distR="0">
            <wp:extent cx="1714739" cy="2048161"/>
            <wp:effectExtent b="0" l="0" r="0" t="0"/>
            <wp:docPr descr="Graphical user interface, table&#10;&#10;Description automatically generated with medium confidence" id="9" name="image2.png"/>
            <a:graphic>
              <a:graphicData uri="http://schemas.openxmlformats.org/drawingml/2006/picture">
                <pic:pic>
                  <pic:nvPicPr>
                    <pic:cNvPr descr="Graphical user interface, table&#10;&#10;Description automatically generated with medium confidence" id="0" name="image2.png"/>
                    <pic:cNvPicPr preferRelativeResize="0"/>
                  </pic:nvPicPr>
                  <pic:blipFill>
                    <a:blip r:embed="rId8"/>
                    <a:srcRect b="0" l="0" r="0" t="0"/>
                    <a:stretch>
                      <a:fillRect/>
                    </a:stretch>
                  </pic:blipFill>
                  <pic:spPr>
                    <a:xfrm>
                      <a:off x="0" y="0"/>
                      <a:ext cx="1714739" cy="204816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Here are some observations about the statistics: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mean for December</w:t>
      </w:r>
      <w:sdt>
        <w:sdtPr>
          <w:tag w:val="goog_rdk_0"/>
        </w:sdtPr>
        <w:sdtContent>
          <w:ins w:author="Ca Stallings" w:id="0" w:date="2023-02-26T18:35:13Z">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71</w:t>
      </w:r>
      <w:sdt>
        <w:sdtPr>
          <w:tag w:val="goog_rdk_1"/>
        </w:sdtPr>
        <w:sdtContent>
          <w:ins w:author="Ca Stallings" w:id="1" w:date="2023-02-26T18:35:17Z">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lower than that of June</w:t>
      </w:r>
      <w:sdt>
        <w:sdtPr>
          <w:tag w:val="goog_rdk_2"/>
        </w:sdtPr>
        <w:sdtContent>
          <w:ins w:author="Ca Stallings" w:id="2" w:date="2023-02-26T18:35:20Z">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75.</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minimum for December</w:t>
      </w:r>
      <w:sdt>
        <w:sdtPr>
          <w:tag w:val="goog_rdk_3"/>
        </w:sdtPr>
        <w:sdtContent>
          <w:ins w:author="Ca Stallings" w:id="3" w:date="2023-02-26T18:35:24Z">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56</w:t>
      </w:r>
      <w:sdt>
        <w:sdtPr>
          <w:tag w:val="goog_rdk_4"/>
        </w:sdtPr>
        <w:sdtContent>
          <w:ins w:author="Ca Stallings" w:id="4" w:date="2023-02-26T18:35:27Z">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lower than that of June</w:t>
      </w:r>
      <w:sdt>
        <w:sdtPr>
          <w:tag w:val="goog_rdk_5"/>
        </w:sdtPr>
        <w:sdtContent>
          <w:ins w:author="Ca Stallings" w:id="5" w:date="2023-02-26T18:35:33Z">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ins>
        </w:sdtContent>
      </w:sd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64.</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standard deviation for December 3.75 is higher than that of June 3.26.</w:t>
      </w:r>
    </w:p>
    <w:p w:rsidR="00000000" w:rsidDel="00000000" w:rsidP="00000000" w:rsidRDefault="00000000" w:rsidRPr="00000000" w14:paraId="00000015">
      <w:pPr>
        <w:rPr>
          <w:sz w:val="28"/>
          <w:szCs w:val="28"/>
        </w:rPr>
      </w:pPr>
      <w:r w:rsidDel="00000000" w:rsidR="00000000" w:rsidRPr="00000000">
        <w:rPr>
          <w:sz w:val="28"/>
          <w:szCs w:val="28"/>
          <w:rtl w:val="0"/>
        </w:rPr>
        <w:t xml:space="preserve">The median and mean for both time periods are close to each other (June: mean 75, median 75; December: mean 71, median 71), indicating that neither time period is heavily skewed.</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Summary: </w:t>
      </w:r>
    </w:p>
    <w:p w:rsidR="00000000" w:rsidDel="00000000" w:rsidP="00000000" w:rsidRDefault="00000000" w:rsidRPr="00000000" w14:paraId="00000018">
      <w:pPr>
        <w:rPr>
          <w:sz w:val="28"/>
          <w:szCs w:val="28"/>
        </w:rPr>
      </w:pPr>
      <w:r w:rsidDel="00000000" w:rsidR="00000000" w:rsidRPr="00000000">
        <w:rPr>
          <w:sz w:val="28"/>
          <w:szCs w:val="28"/>
          <w:rtl w:val="0"/>
        </w:rPr>
        <w:t xml:space="preserve">One of the primary findings of the analysis shows that the data distribution is different during the two time periods.  December temperatures are more variable.  These two histograms demonstrate this point.</w:t>
      </w:r>
    </w:p>
    <w:p w:rsidR="00000000" w:rsidDel="00000000" w:rsidP="00000000" w:rsidRDefault="00000000" w:rsidRPr="00000000" w14:paraId="00000019">
      <w:pPr>
        <w:rPr>
          <w:sz w:val="28"/>
          <w:szCs w:val="28"/>
        </w:rPr>
      </w:pPr>
      <w:r w:rsidDel="00000000" w:rsidR="00000000" w:rsidRPr="00000000">
        <w:rPr>
          <w:sz w:val="28"/>
          <w:szCs w:val="28"/>
        </w:rPr>
        <w:drawing>
          <wp:inline distB="0" distT="0" distL="0" distR="0">
            <wp:extent cx="5325218" cy="3953427"/>
            <wp:effectExtent b="0" l="0" r="0" t="0"/>
            <wp:docPr descr="Chart, histogram&#10;&#10;Description automatically generated" id="8" name="image1.png"/>
            <a:graphic>
              <a:graphicData uri="http://schemas.openxmlformats.org/drawingml/2006/picture">
                <pic:pic>
                  <pic:nvPicPr>
                    <pic:cNvPr descr="Chart, histogram&#10;&#10;Description automatically generated" id="0" name="image1.png"/>
                    <pic:cNvPicPr preferRelativeResize="0"/>
                  </pic:nvPicPr>
                  <pic:blipFill>
                    <a:blip r:embed="rId9"/>
                    <a:srcRect b="0" l="0" r="0" t="0"/>
                    <a:stretch>
                      <a:fillRect/>
                    </a:stretch>
                  </pic:blipFill>
                  <pic:spPr>
                    <a:xfrm>
                      <a:off x="0" y="0"/>
                      <a:ext cx="5325218" cy="395342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Pr>
        <w:drawing>
          <wp:inline distB="0" distT="0" distL="0" distR="0">
            <wp:extent cx="5363323" cy="3972479"/>
            <wp:effectExtent b="0" l="0" r="0" t="0"/>
            <wp:docPr descr="Chart, histogram&#10;&#10;Description automatically generated" id="10" name="image4.png"/>
            <a:graphic>
              <a:graphicData uri="http://schemas.openxmlformats.org/drawingml/2006/picture">
                <pic:pic>
                  <pic:nvPicPr>
                    <pic:cNvPr descr="Chart, histogram&#10;&#10;Description automatically generated" id="0" name="image4.png"/>
                    <pic:cNvPicPr preferRelativeResize="0"/>
                  </pic:nvPicPr>
                  <pic:blipFill>
                    <a:blip r:embed="rId10"/>
                    <a:srcRect b="0" l="0" r="0" t="0"/>
                    <a:stretch>
                      <a:fillRect/>
                    </a:stretch>
                  </pic:blipFill>
                  <pic:spPr>
                    <a:xfrm>
                      <a:off x="0" y="0"/>
                      <a:ext cx="5363323" cy="39724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Although the mean temperatures differ for the two time periods, there is no indication that these differences are statistically significant or even consequentially different.  A more considerable concern may be the number of days that will have ideal surfing conditions.  According to House of Surf (</w:t>
      </w:r>
      <w:hyperlink r:id="rId11">
        <w:r w:rsidDel="00000000" w:rsidR="00000000" w:rsidRPr="00000000">
          <w:rPr>
            <w:sz w:val="28"/>
            <w:szCs w:val="28"/>
            <w:rtl w:val="0"/>
          </w:rPr>
          <w:t xml:space="preserve">https://houseofsurf.co/</w:t>
        </w:r>
      </w:hyperlink>
      <w:r w:rsidDel="00000000" w:rsidR="00000000" w:rsidRPr="00000000">
        <w:rPr>
          <w:sz w:val="28"/>
          <w:szCs w:val="28"/>
          <w:rtl w:val="0"/>
        </w:rPr>
        <w:t xml:space="preserve">), temperatures in the range of 75 – 82 are ideal for surfing.  </w:t>
      </w:r>
    </w:p>
    <w:p w:rsidR="00000000" w:rsidDel="00000000" w:rsidP="00000000" w:rsidRDefault="00000000" w:rsidRPr="00000000" w14:paraId="0000001E">
      <w:pPr>
        <w:rPr>
          <w:sz w:val="28"/>
          <w:szCs w:val="28"/>
        </w:rPr>
      </w:pPr>
      <w:r w:rsidDel="00000000" w:rsidR="00000000" w:rsidRPr="00000000">
        <w:rPr>
          <w:sz w:val="28"/>
          <w:szCs w:val="28"/>
          <w:rtl w:val="0"/>
        </w:rPr>
        <w:t xml:space="preserve">Querying the database, we find that 229 out of 240 days (95%) are in the ideal range for June.  Whereas in December, only 105 out of 217 days (48%) are in the ideal range.  </w:t>
      </w:r>
    </w:p>
    <w:p w:rsidR="00000000" w:rsidDel="00000000" w:rsidP="00000000" w:rsidRDefault="00000000" w:rsidRPr="00000000" w14:paraId="0000001F">
      <w:pPr>
        <w:rPr>
          <w:sz w:val="28"/>
          <w:szCs w:val="28"/>
        </w:rPr>
      </w:pPr>
      <w:r w:rsidDel="00000000" w:rsidR="00000000" w:rsidRPr="00000000">
        <w:rPr>
          <w:sz w:val="28"/>
          <w:szCs w:val="28"/>
          <w:rtl w:val="0"/>
        </w:rPr>
        <w:t xml:space="preserve">This demonstrates that while there will be ideal surfing weather in December, it is still possible that the surf and ice cream business might have less business during winter.</w:t>
      </w:r>
    </w:p>
    <w:p w:rsidR="00000000" w:rsidDel="00000000" w:rsidP="00000000" w:rsidRDefault="00000000" w:rsidRPr="00000000" w14:paraId="00000020">
      <w:pPr>
        <w:keepNext w:val="1"/>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C01D7"/>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8C01D7"/>
    <w:rPr>
      <w:b w:val="1"/>
      <w:bCs w:val="1"/>
    </w:rPr>
  </w:style>
  <w:style w:type="paragraph" w:styleId="HTMLPreformatted">
    <w:name w:val="HTML Preformatted"/>
    <w:basedOn w:val="Normal"/>
    <w:link w:val="HTMLPreformattedChar"/>
    <w:uiPriority w:val="99"/>
    <w:unhideWhenUsed w:val="1"/>
    <w:rsid w:val="00974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974D01"/>
    <w:rPr>
      <w:rFonts w:ascii="Courier New" w:cs="Courier New" w:eastAsia="Times New Roman" w:hAnsi="Courier New"/>
      <w:sz w:val="20"/>
      <w:szCs w:val="20"/>
    </w:rPr>
  </w:style>
  <w:style w:type="paragraph" w:styleId="Caption">
    <w:name w:val="caption"/>
    <w:basedOn w:val="Normal"/>
    <w:next w:val="Normal"/>
    <w:uiPriority w:val="35"/>
    <w:unhideWhenUsed w:val="1"/>
    <w:qFormat w:val="1"/>
    <w:rsid w:val="00F3795D"/>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0A7B83"/>
    <w:pPr>
      <w:ind w:left="720"/>
      <w:contextualSpacing w:val="1"/>
    </w:pPr>
  </w:style>
  <w:style w:type="character" w:styleId="Hyperlink">
    <w:name w:val="Hyperlink"/>
    <w:basedOn w:val="DefaultParagraphFont"/>
    <w:uiPriority w:val="99"/>
    <w:unhideWhenUsed w:val="1"/>
    <w:rsid w:val="00DC3B3D"/>
    <w:rPr>
      <w:color w:val="0563c1" w:themeColor="hyperlink"/>
      <w:u w:val="single"/>
    </w:rPr>
  </w:style>
  <w:style w:type="character" w:styleId="UnresolvedMention">
    <w:name w:val="Unresolved Mention"/>
    <w:basedOn w:val="DefaultParagraphFont"/>
    <w:uiPriority w:val="99"/>
    <w:semiHidden w:val="1"/>
    <w:unhideWhenUsed w:val="1"/>
    <w:rsid w:val="00DC3B3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ouseofsurf.co/" TargetMode="Externa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DXLOiejiZsWCTOb5oVbWBjP68w==">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2023-02-23T23:02:00Z</dcterms:created>
  <dc:creator>Carry Croghan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55c2c845-7921-42ca-ac27-6fcc43012511</vt:lpwstr>
  </property>
</Properties>
</file>